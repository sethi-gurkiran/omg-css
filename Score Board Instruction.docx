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47FB0" w:rsidR="00D47FB0" w:rsidP="00D47FB0" w:rsidRDefault="00D47FB0" w14:paraId="3A2F1CCF" w14:textId="77777777">
      <w:pPr>
        <w:jc w:val="center"/>
        <w:rPr>
          <w:b/>
          <w:bCs/>
          <w:sz w:val="36"/>
          <w:szCs w:val="36"/>
        </w:rPr>
      </w:pPr>
      <w:r w:rsidRPr="00D47FB0">
        <w:rPr>
          <w:b/>
          <w:bCs/>
          <w:sz w:val="36"/>
          <w:szCs w:val="36"/>
        </w:rPr>
        <w:t>Pilot Scenario</w:t>
      </w:r>
    </w:p>
    <w:p w:rsidR="00D47FB0" w:rsidP="00D47FB0" w:rsidRDefault="00D47FB0" w14:paraId="3C70F9CE" w14:textId="77777777">
      <w:pPr>
        <w:jc w:val="center"/>
        <w:rPr>
          <w:b/>
          <w:bCs/>
        </w:rPr>
      </w:pPr>
      <w:r>
        <w:rPr>
          <w:b/>
          <w:bCs/>
        </w:rPr>
        <w:t>Create a Scoreboard</w:t>
      </w:r>
    </w:p>
    <w:p w:rsidR="00D47FB0" w:rsidP="00D47FB0" w:rsidRDefault="00D47FB0" w14:paraId="552C2E0C" w14:textId="77777777">
      <w:pPr>
        <w:rPr>
          <w:b/>
          <w:bCs/>
        </w:rPr>
      </w:pPr>
    </w:p>
    <w:p w:rsidR="00D47FB0" w:rsidP="00D47FB0" w:rsidRDefault="00D47FB0" w14:paraId="1AEF76E0" w14:textId="77777777">
      <w:r>
        <w:rPr>
          <w:b/>
          <w:bCs/>
        </w:rPr>
        <w:t>Summary</w:t>
      </w:r>
      <w:r w:rsidRPr="00360A7C">
        <w:t>:</w:t>
      </w:r>
    </w:p>
    <w:p w:rsidR="00D47FB0" w:rsidP="0064478F" w:rsidRDefault="00D47FB0" w14:paraId="6FB03428" w14:textId="6AF8461A">
      <w:del w:author="Perez, Ted [USA]" w:date="2016-08-11T16:47:00Z" w:id="0">
        <w:r w:rsidDel="00994D81">
          <w:delText xml:space="preserve">These </w:delText>
        </w:r>
      </w:del>
      <w:ins w:author="Perez, Ted [USA]" w:date="2016-08-11T16:47:00Z" w:id="1">
        <w:r w:rsidR="00994D81">
          <w:t>T</w:t>
        </w:r>
      </w:ins>
      <w:del w:author="Perez, Ted [USA]" w:date="2016-08-11T16:47:00Z" w:id="2">
        <w:r w:rsidDel="00994D81">
          <w:delText>t</w:delText>
        </w:r>
      </w:del>
      <w:r>
        <w:t xml:space="preserve">wo teams will </w:t>
      </w:r>
      <w:r w:rsidR="00170989">
        <w:t xml:space="preserve">participate in </w:t>
      </w:r>
      <w:del w:author="Perez, Ted [USA]" w:date="2016-08-11T16:47:00Z" w:id="3">
        <w:r w:rsidDel="00994D81" w:rsidR="00170989">
          <w:delText xml:space="preserve">two </w:delText>
        </w:r>
      </w:del>
      <w:ins w:author="Perez, Ted [USA]" w:date="2016-08-11T16:47:00Z" w:id="4">
        <w:r w:rsidR="00994D81">
          <w:t xml:space="preserve">2 </w:t>
        </w:r>
      </w:ins>
      <w:r w:rsidR="00170989">
        <w:t xml:space="preserve">one-week long hackathons in the upcoming weeks. </w:t>
      </w:r>
      <w:r w:rsidR="0064478F">
        <w:t xml:space="preserve">The teams must have a way to interact with judges in order to receive </w:t>
      </w:r>
      <w:del w:author="Perez, Ted [USA]" w:date="2016-08-11T16:48:00Z" w:id="5">
        <w:r w:rsidDel="00994D81" w:rsidR="0064478F">
          <w:delText xml:space="preserve">constant </w:delText>
        </w:r>
      </w:del>
      <w:ins w:author="Perez, Ted [USA]" w:date="2016-08-11T16:48:00Z" w:id="6">
        <w:r w:rsidR="00994D81">
          <w:t xml:space="preserve">daily </w:t>
        </w:r>
      </w:ins>
      <w:r w:rsidR="0064478F">
        <w:t xml:space="preserve">feedback and view their progress.  </w:t>
      </w:r>
      <w:del w:author="Perez, Ted [USA]" w:date="2016-08-11T16:48:00Z" w:id="7">
        <w:r w:rsidDel="00994D81" w:rsidR="00170989">
          <w:delText xml:space="preserve">create </w:delText>
        </w:r>
      </w:del>
      <w:ins w:author="Perez, Ted [USA]" w:date="2016-08-11T16:48:00Z" w:id="8">
        <w:r w:rsidR="00994D81">
          <w:t xml:space="preserve">Create </w:t>
        </w:r>
      </w:ins>
      <w:r w:rsidR="00170989">
        <w:t xml:space="preserve">a tool that the judging </w:t>
      </w:r>
      <w:r w:rsidR="0064478F">
        <w:t>panel and participants can use to view their current progress there needs to be a central way</w:t>
      </w:r>
    </w:p>
    <w:p w:rsidRPr="00360A7C" w:rsidR="00D47FB0" w:rsidP="00D47FB0" w:rsidRDefault="00D47FB0" w14:paraId="55CDD8FE" w14:textId="77777777"/>
    <w:p w:rsidR="00D47FB0" w:rsidP="00D47FB0" w:rsidRDefault="00D47FB0" w14:paraId="550A68DB" w14:textId="77777777">
      <w:r>
        <w:rPr>
          <w:b/>
          <w:bCs/>
        </w:rPr>
        <w:t>T</w:t>
      </w:r>
      <w:r w:rsidRPr="00360A7C">
        <w:rPr>
          <w:b/>
          <w:bCs/>
        </w:rPr>
        <w:t>ask:</w:t>
      </w:r>
      <w:r w:rsidRPr="00360A7C">
        <w:t xml:space="preserve"> </w:t>
      </w:r>
    </w:p>
    <w:p w:rsidRPr="007B4791" w:rsidR="00806958" w:rsidP="00806958" w:rsidRDefault="00D47FB0" w14:paraId="0F4DE05B" w14:textId="536F760B">
      <w:r w:rsidRPr="00360A7C">
        <w:t>Cr</w:t>
      </w:r>
      <w:r w:rsidR="0064478F">
        <w:t xml:space="preserve">eate a tool that judges can log into in order to provide </w:t>
      </w:r>
      <w:del w:author="Perez, Ted [USA]" w:date="2016-08-11T16:48:00Z" w:id="9">
        <w:r w:rsidDel="00994D81" w:rsidR="0064478F">
          <w:delText xml:space="preserve">constant </w:delText>
        </w:r>
      </w:del>
      <w:ins w:author="Perez, Ted [USA]" w:date="2016-08-11T16:48:00Z" w:id="10">
        <w:r w:rsidR="00994D81">
          <w:t xml:space="preserve">daily </w:t>
        </w:r>
      </w:ins>
      <w:r w:rsidR="0064478F">
        <w:t>feedback and scor</w:t>
      </w:r>
      <w:r w:rsidR="00806958">
        <w:t>es for the upcoming hackathons. Include a</w:t>
      </w:r>
      <w:r w:rsidRPr="00360A7C">
        <w:t xml:space="preserve"> </w:t>
      </w:r>
      <w:r w:rsidR="00806958">
        <w:t>f</w:t>
      </w:r>
      <w:r w:rsidRPr="007B4791" w:rsidR="00806958">
        <w:t xml:space="preserve">orm for each judge, no hardcore login credentials, </w:t>
      </w:r>
      <w:r w:rsidR="00806958">
        <w:t xml:space="preserve">code in Java or JavaScript. Look at attached UI/UX framework for an outline of what to create. </w:t>
      </w:r>
    </w:p>
    <w:p w:rsidR="00E02844" w:rsidRDefault="00E02844" w14:paraId="4ECF38CD" w14:textId="18A552B8"/>
    <w:p w:rsidR="0015761F" w:rsidRDefault="00994D81" w14:paraId="4FCFE901" w14:textId="159CE83F">
      <w:pPr>
        <w:rPr>
          <w:b/>
        </w:rPr>
      </w:pPr>
      <w:ins w:author="Perez, Ted [USA]" w:date="2016-08-11T16:51:00Z" w:id="11">
        <w:r>
          <w:rPr>
            <w:b/>
          </w:rPr>
          <w:t>Deliverables</w:t>
        </w:r>
      </w:ins>
      <w:del w:author="Perez, Ted [USA]" w:date="2016-08-11T16:51:00Z" w:id="12">
        <w:r w:rsidRPr="0015761F" w:rsidDel="00994D81" w:rsidR="0015761F">
          <w:rPr>
            <w:b/>
          </w:rPr>
          <w:delText>Essential Information</w:delText>
        </w:r>
      </w:del>
      <w:r w:rsidRPr="0015761F" w:rsidR="0015761F">
        <w:rPr>
          <w:b/>
        </w:rPr>
        <w:t>:</w:t>
      </w:r>
    </w:p>
    <w:p w:rsidR="0015761F" w:rsidRDefault="0015761F" w14:paraId="1BBCDC2E" w14:textId="262B389A">
      <w:del w:author="Perez, Ted [USA]" w:date="2016-08-11T16:51:00Z" w:id="13">
        <w:r w:rsidRPr="00994D81" w:rsidDel="00994D81">
          <w:rPr>
            <w:u w:val="single"/>
            <w:rPrChange w:author="Perez, Ted [USA]" w:date="2016-08-11T16:52:00Z" w:id="14">
              <w:rPr/>
            </w:rPrChange>
          </w:rPr>
          <w:delText>Make this software easily deployable</w:delText>
        </w:r>
      </w:del>
      <w:ins w:author="Perez, Ted [USA]" w:date="2016-08-11T16:51:00Z" w:id="15">
        <w:r w:rsidRPr="00994D81" w:rsidR="00994D81">
          <w:rPr>
            <w:u w:val="single"/>
          </w:rPr>
          <w:t>Provide a link to the deployed site</w:t>
        </w:r>
      </w:ins>
      <w:r>
        <w:t xml:space="preserve"> </w:t>
      </w:r>
      <w:ins w:author="Perez, Ted [USA]" w:date="2016-08-11T16:50:00Z" w:id="16">
        <w:r w:rsidR="00994D81">
          <w:t>:</w:t>
        </w:r>
      </w:ins>
      <w:del w:author="Perez, Ted [USA]" w:date="2016-08-11T16:50:00Z" w:id="17">
        <w:r w:rsidDel="00994D81">
          <w:delText>–</w:delText>
        </w:r>
      </w:del>
      <w:r>
        <w:t xml:space="preserve"> </w:t>
      </w:r>
      <w:del w:author="Perez, Ted [USA]" w:date="2016-08-11T16:50:00Z" w:id="18">
        <w:r w:rsidDel="00994D81">
          <w:delText xml:space="preserve">i.e. </w:delText>
        </w:r>
      </w:del>
      <w:ins w:author="Perez, Ted [USA]" w:date="2016-08-11T16:50:00Z" w:id="19">
        <w:r w:rsidR="00994D81">
          <w:t>D</w:t>
        </w:r>
      </w:ins>
      <w:del w:author="Perez, Ted [USA]" w:date="2016-08-11T16:50:00Z" w:id="20">
        <w:r w:rsidDel="00994D81" w:rsidR="00221D22">
          <w:delText>d</w:delText>
        </w:r>
      </w:del>
      <w:r w:rsidR="00221D22">
        <w:t>eploy it into an online server accessible through an internet gateway from within the Booz Allen firewall</w:t>
      </w:r>
      <w:ins w:author="Perez, Ted [USA]" w:date="2016-08-11T16:50:00Z" w:id="21">
        <w:r w:rsidR="00994D81">
          <w:t xml:space="preserve"> so that it can be used during the hackathons.</w:t>
        </w:r>
      </w:ins>
      <w:del w:author="Perez, Ted [USA]" w:date="2016-08-11T16:50:00Z" w:id="22">
        <w:r w:rsidDel="00994D81" w:rsidR="00221D22">
          <w:delText xml:space="preserve">. </w:delText>
        </w:r>
      </w:del>
    </w:p>
    <w:p w:rsidR="007B4791" w:rsidRDefault="007B4791" w14:paraId="28BE7EBD" w14:textId="77777777"/>
    <w:p w:rsidRPr="00806958" w:rsidR="00806958" w:rsidP="00806958" w:rsidRDefault="00994D81" w14:paraId="35964221" w14:textId="61EA04BA">
      <w:ins w:author="Perez, Ted [USA]" w:date="2016-08-11T16:49:00Z" w:id="23">
        <w:r w:rsidRPr="00994D81">
          <w:rPr>
            <w:u w:val="single"/>
            <w:rPrChange w:author="Perez, Ted [USA]" w:date="2016-08-11T16:50:00Z" w:id="24">
              <w:rPr/>
            </w:rPrChange>
          </w:rPr>
          <w:t>Track lessons learned:</w:t>
        </w:r>
        <w:r>
          <w:t xml:space="preserve"> </w:t>
        </w:r>
      </w:ins>
      <w:r w:rsidR="00806958">
        <w:t>If you don’t have necessary equip</w:t>
      </w:r>
      <w:bookmarkStart w:name="_GoBack" w:id="25"/>
      <w:bookmarkEnd w:id="25"/>
      <w:r w:rsidR="00806958">
        <w:t xml:space="preserve">ment, or feel like adding something to your environment, then do so. Keep notes as to what would have made this day long hackathon more fun and more productive. </w:t>
      </w:r>
      <w:r w:rsidRPr="00806958" w:rsidR="00806958">
        <w:t xml:space="preserve">This test run answers any questions of what we will need so that we don’t run into problems </w:t>
      </w:r>
      <w:del w:author="Perez, Ted [USA]" w:date="2016-08-11T16:49:00Z" w:id="26">
        <w:r w:rsidRPr="00806958" w:rsidDel="00994D81" w:rsidR="00806958">
          <w:delText>early in</w:delText>
        </w:r>
      </w:del>
      <w:ins w:author="Perez, Ted [USA]" w:date="2016-08-11T16:49:00Z" w:id="27">
        <w:r>
          <w:t>during</w:t>
        </w:r>
      </w:ins>
      <w:r w:rsidRPr="00806958" w:rsidR="00806958">
        <w:t xml:space="preserve"> the actual hackathon</w:t>
      </w:r>
    </w:p>
    <w:p w:rsidR="00806958" w:rsidP="00806958" w:rsidRDefault="00806958" w14:paraId="23C96C1E" w14:textId="77777777"/>
    <w:p w:rsidR="073BFD69" w:rsidP="073BFD69" w:rsidRDefault="073BFD69" w14:noSpellErr="1" w14:paraId="0186C4D4" w14:textId="5ED817B4">
      <w:pPr>
        <w:pStyle w:val="Normal"/>
      </w:pPr>
      <w:r w:rsidRPr="073BFD69" w:rsidR="073BFD69">
        <w:rPr>
          <w:b w:val="1"/>
          <w:bCs w:val="1"/>
        </w:rPr>
        <w:t>Wireframe</w:t>
      </w:r>
      <w:r w:rsidRPr="073BFD69" w:rsidR="073BFD69">
        <w:rPr>
          <w:b w:val="1"/>
          <w:bCs w:val="1"/>
        </w:rPr>
        <w:t>:</w:t>
      </w:r>
      <w:r w:rsidR="073BFD69">
        <w:rPr/>
        <w:t xml:space="preserve"> </w:t>
      </w:r>
      <w:hyperlink r:id="Rf32e155130214371">
        <w:r w:rsidRPr="073BFD69" w:rsidR="073BFD69">
          <w:rPr>
            <w:rStyle w:val="Hyperlink"/>
            <w:rFonts w:ascii="Calibri" w:hAnsi="Calibri" w:eastAsia="Calibri" w:cs="Calibri"/>
            <w:sz w:val="24"/>
            <w:szCs w:val="24"/>
          </w:rPr>
          <w:t>http://qsxm5a.axshare.com/#g=1&amp;p=home</w:t>
        </w:r>
      </w:hyperlink>
      <w:r w:rsidRPr="073BFD69" w:rsidR="073BFD69">
        <w:rPr>
          <w:rFonts w:ascii="Calibri" w:hAnsi="Calibri" w:eastAsia="Calibri" w:cs="Calibri"/>
          <w:sz w:val="24"/>
          <w:szCs w:val="24"/>
        </w:rPr>
        <w:t xml:space="preserve"> </w:t>
      </w:r>
    </w:p>
    <w:p w:rsidR="00806958" w:rsidP="00806958" w:rsidRDefault="00806958" w14:paraId="3FAD8011" w14:textId="77777777"/>
    <w:p w:rsidR="00806958" w:rsidP="00806958" w:rsidRDefault="00806958" w14:paraId="7E16D108" w14:textId="77777777"/>
    <w:p w:rsidRPr="0015761F" w:rsidR="007B4791" w:rsidRDefault="007B4791" w14:paraId="2F10E59D" w14:textId="77777777"/>
    <w:sectPr w:rsidRPr="0015761F" w:rsidR="007B4791" w:rsidSect="009D33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F7AAA"/>
    <w:multiLevelType w:val="hybridMultilevel"/>
    <w:tmpl w:val="20DAA820"/>
    <w:lvl w:ilvl="0" w:tplc="854C4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796E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1668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D962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6646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4A8D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8A8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C37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2247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rez, Ted [USA]">
    <w15:presenceInfo w15:providerId="None" w15:userId="Perez, Ted [USA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dirty"/>
  <w:revisionView w:markup="0"/>
  <w:doNotTrackMov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0"/>
    <w:rsid w:val="0015761F"/>
    <w:rsid w:val="00170989"/>
    <w:rsid w:val="00221D22"/>
    <w:rsid w:val="003E26D5"/>
    <w:rsid w:val="0064478F"/>
    <w:rsid w:val="00717426"/>
    <w:rsid w:val="007B4791"/>
    <w:rsid w:val="00806958"/>
    <w:rsid w:val="00994D81"/>
    <w:rsid w:val="009A47E9"/>
    <w:rsid w:val="009D33D3"/>
    <w:rsid w:val="00D47FB0"/>
    <w:rsid w:val="00E02844"/>
    <w:rsid w:val="073BF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14A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D47FB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D81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4D81"/>
    <w:rPr>
      <w:rFonts w:ascii="Times New Roman" w:hAnsi="Times New Roman" w:cs="Times New Roman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42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2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microsoft.com/office/2011/relationships/people" Target="people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://qsxm5a.axshare.com/#g=1&amp;p=home" TargetMode="External" Id="Rf32e1551302143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69F1EE2E5F934DB382430ABA563281" ma:contentTypeVersion="5" ma:contentTypeDescription="Create a new document." ma:contentTypeScope="" ma:versionID="1bb2a7d4eaf1911f9abe810df83c860a">
  <xsd:schema xmlns:xsd="http://www.w3.org/2001/XMLSchema" xmlns:xs="http://www.w3.org/2001/XMLSchema" xmlns:p="http://schemas.microsoft.com/office/2006/metadata/properties" xmlns:ns1="http://schemas.microsoft.com/sharepoint/v3" xmlns:ns2="43d06498-6152-4452-9967-2989d5fcef7d" targetNamespace="http://schemas.microsoft.com/office/2006/metadata/properties" ma:root="true" ma:fieldsID="e80ce5cb20455f2870619c951d5b76f5" ns1:_="" ns2:_="">
    <xsd:import namespace="http://schemas.microsoft.com/sharepoint/v3"/>
    <xsd:import namespace="43d06498-6152-4452-9967-2989d5fcef7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3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06498-6152-4452-9967-2989d5fcef7d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A029255-E5F8-41C9-BA79-A6311BF028DD}"/>
</file>

<file path=customXml/itemProps2.xml><?xml version="1.0" encoding="utf-8"?>
<ds:datastoreItem xmlns:ds="http://schemas.openxmlformats.org/officeDocument/2006/customXml" ds:itemID="{7E534316-D477-49A9-B4A7-BADABD7CC2CE}"/>
</file>

<file path=customXml/itemProps3.xml><?xml version="1.0" encoding="utf-8"?>
<ds:datastoreItem xmlns:ds="http://schemas.openxmlformats.org/officeDocument/2006/customXml" ds:itemID="{A6422837-671D-4C13-AEA1-C2DF176F26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Oliver, Mario [USA]</dc:creator>
  <keywords/>
  <dc:description/>
  <lastModifiedBy>Oliver, Mario [USA]</lastModifiedBy>
  <revision>3</revision>
  <dcterms:created xsi:type="dcterms:W3CDTF">2016-08-11T21:23:00.0000000Z</dcterms:created>
  <dcterms:modified xsi:type="dcterms:W3CDTF">2016-08-16T15:55:40.6113874Z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0x0101002069F1EE2E5F934DB382430ABA563281</vt:lpwstr>
  </property>
</Properties>
</file>